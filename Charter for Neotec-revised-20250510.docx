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14ED3" w14:textId="77777777" w:rsidR="006E3D63" w:rsidRDefault="006E3D63">
      <w:pPr>
        <w:rPr>
          <w:rFonts w:hint="eastAsia"/>
        </w:rPr>
      </w:pPr>
    </w:p>
    <w:p w14:paraId="3DA3115A" w14:textId="77777777" w:rsidR="00975863" w:rsidRDefault="00975863">
      <w:pPr>
        <w:rPr>
          <w:rFonts w:hint="eastAsia"/>
        </w:rPr>
      </w:pPr>
    </w:p>
    <w:p w14:paraId="503C7361" w14:textId="77777777" w:rsidR="00975863" w:rsidRDefault="00975863" w:rsidP="00975863">
      <w:pPr>
        <w:rPr>
          <w:rFonts w:hint="eastAsia"/>
        </w:rPr>
      </w:pPr>
      <w:r>
        <w:rPr>
          <w:rFonts w:hint="eastAsia"/>
        </w:rPr>
        <w:t xml:space="preserve">Charter for </w:t>
      </w:r>
      <w:proofErr w:type="gramStart"/>
      <w:r>
        <w:rPr>
          <w:rFonts w:hint="eastAsia"/>
        </w:rPr>
        <w:t>Neotec(</w:t>
      </w:r>
      <w:proofErr w:type="gramEnd"/>
      <w:r>
        <w:rPr>
          <w:rFonts w:hint="eastAsia"/>
        </w:rPr>
        <w:t>Network Operations in Telecom Cloud)</w:t>
      </w:r>
    </w:p>
    <w:p w14:paraId="72FDC854" w14:textId="77777777" w:rsidR="00975863" w:rsidRDefault="00975863" w:rsidP="00975863">
      <w:pPr>
        <w:rPr>
          <w:rFonts w:hint="eastAsia"/>
        </w:rPr>
      </w:pPr>
    </w:p>
    <w:p w14:paraId="0CFB459D" w14:textId="77777777" w:rsidR="00975863" w:rsidRDefault="00975863" w:rsidP="00975863">
      <w:pPr>
        <w:rPr>
          <w:rFonts w:hint="eastAsia"/>
        </w:rPr>
      </w:pPr>
      <w:r>
        <w:rPr>
          <w:rFonts w:hint="eastAsia"/>
        </w:rPr>
        <w:t>Background and Motivation</w:t>
      </w:r>
    </w:p>
    <w:p w14:paraId="1EAA5EB2" w14:textId="7CB93791" w:rsidR="00975863" w:rsidRDefault="00975863" w:rsidP="00975863">
      <w:pPr>
        <w:rPr>
          <w:rFonts w:hint="eastAsia"/>
        </w:rPr>
      </w:pPr>
      <w:r>
        <w:rPr>
          <w:rFonts w:hint="eastAsia"/>
        </w:rPr>
        <w:t>The Neotec</w:t>
      </w:r>
      <w:del w:id="0" w:author="Chongfeng Xie" w:date="2025-05-10T10:16:00Z" w16du:dateUtc="2025-05-10T02:16:00Z">
        <w:r w:rsidDel="00F966A2">
          <w:rPr>
            <w:rFonts w:hint="eastAsia"/>
          </w:rPr>
          <w:delText xml:space="preserve"> (NetOps4Clouds)</w:delText>
        </w:r>
      </w:del>
      <w:r>
        <w:rPr>
          <w:rFonts w:hint="eastAsia"/>
        </w:rPr>
        <w:t xml:space="preserve"> initiative aims to define standardized, underlay-agnostic interfaces—built on top of IETF YANG models—that can be consumed by </w:t>
      </w:r>
      <w:ins w:id="1" w:author="Chongfeng Xie" w:date="2025-05-10T10:06:00Z" w16du:dateUtc="2025-05-10T02:06:00Z">
        <w:r w:rsidR="00D3008F">
          <w:rPr>
            <w:rFonts w:hint="eastAsia"/>
          </w:rPr>
          <w:t xml:space="preserve">the client of </w:t>
        </w:r>
      </w:ins>
      <w:ins w:id="2" w:author="Chongfeng Xie" w:date="2025-05-10T10:07:00Z" w16du:dateUtc="2025-05-10T02:07:00Z">
        <w:r w:rsidR="00D3008F">
          <w:rPr>
            <w:rFonts w:hint="eastAsia"/>
          </w:rPr>
          <w:t>cloud side</w:t>
        </w:r>
      </w:ins>
      <w:ins w:id="3" w:author="Chongfeng Xie" w:date="2025-05-10T12:02:00Z" w16du:dateUtc="2025-05-10T04:02:00Z">
        <w:r w:rsidR="00921529">
          <w:rPr>
            <w:rFonts w:hint="eastAsia"/>
          </w:rPr>
          <w:t xml:space="preserve"> </w:t>
        </w:r>
      </w:ins>
      <w:ins w:id="4" w:author="Chongfeng Xie" w:date="2025-05-10T10:07:00Z" w16du:dateUtc="2025-05-10T02:07:00Z">
        <w:r w:rsidR="00D3008F">
          <w:rPr>
            <w:rFonts w:hint="eastAsia"/>
          </w:rPr>
          <w:t xml:space="preserve">(e.g., </w:t>
        </w:r>
      </w:ins>
      <w:r w:rsidRPr="00975863">
        <w:rPr>
          <w:rFonts w:hint="eastAsia"/>
          <w:highlight w:val="yellow"/>
        </w:rPr>
        <w:t>cloud orchestrator</w:t>
      </w:r>
      <w:ins w:id="5" w:author="Chongfeng Xie" w:date="2025-05-10T10:10:00Z" w16du:dateUtc="2025-05-10T02:10:00Z">
        <w:r w:rsidR="007E3701">
          <w:rPr>
            <w:rFonts w:hint="eastAsia"/>
            <w:highlight w:val="yellow"/>
          </w:rPr>
          <w:t xml:space="preserve"> or cloud manager</w:t>
        </w:r>
      </w:ins>
      <w:del w:id="6" w:author="Chongfeng Xie" w:date="2025-05-10T10:10:00Z" w16du:dateUtc="2025-05-10T02:10:00Z">
        <w:r w:rsidRPr="00975863" w:rsidDel="004C329C">
          <w:rPr>
            <w:rFonts w:hint="eastAsia"/>
            <w:highlight w:val="yellow"/>
          </w:rPr>
          <w:delText>s</w:delText>
        </w:r>
      </w:del>
      <w:ins w:id="7" w:author="Chongfeng Xie" w:date="2025-05-10T10:07:00Z" w16du:dateUtc="2025-05-10T02:07:00Z">
        <w:r w:rsidR="00D3008F">
          <w:rPr>
            <w:rFonts w:hint="eastAsia"/>
          </w:rPr>
          <w:t>)</w:t>
        </w:r>
      </w:ins>
      <w:del w:id="8" w:author="Chongfeng Xie" w:date="2025-05-10T10:07:00Z" w16du:dateUtc="2025-05-10T02:07:00Z">
        <w:r w:rsidDel="00D3008F">
          <w:rPr>
            <w:rFonts w:hint="eastAsia"/>
          </w:rPr>
          <w:delText xml:space="preserve"> such as Kubernetes</w:delText>
        </w:r>
      </w:del>
      <w:r>
        <w:rPr>
          <w:rFonts w:hint="eastAsia"/>
        </w:rPr>
        <w:t xml:space="preserve">. These interfaces enable dynamic coordination between </w:t>
      </w:r>
      <w:r w:rsidRPr="00975863">
        <w:rPr>
          <w:rFonts w:hint="eastAsia"/>
          <w:highlight w:val="yellow"/>
        </w:rPr>
        <w:t xml:space="preserve">network </w:t>
      </w:r>
      <w:del w:id="9" w:author="Chongfeng Xie" w:date="2025-05-10T10:09:00Z" w16du:dateUtc="2025-05-10T02:09:00Z">
        <w:r w:rsidRPr="00975863" w:rsidDel="004B6371">
          <w:rPr>
            <w:rFonts w:hint="eastAsia"/>
            <w:highlight w:val="yellow"/>
          </w:rPr>
          <w:delText xml:space="preserve">control </w:delText>
        </w:r>
      </w:del>
      <w:ins w:id="10" w:author="Chongfeng Xie" w:date="2025-05-10T10:09:00Z" w16du:dateUtc="2025-05-10T02:09:00Z">
        <w:r w:rsidR="004B6371">
          <w:rPr>
            <w:rFonts w:hint="eastAsia"/>
            <w:highlight w:val="yellow"/>
          </w:rPr>
          <w:t>service orchestrator</w:t>
        </w:r>
      </w:ins>
      <w:del w:id="11" w:author="Chongfeng Xie" w:date="2025-05-10T10:09:00Z" w16du:dateUtc="2025-05-10T02:09:00Z">
        <w:r w:rsidRPr="00975863" w:rsidDel="004B6371">
          <w:rPr>
            <w:rFonts w:hint="eastAsia"/>
            <w:highlight w:val="yellow"/>
          </w:rPr>
          <w:delText>systems</w:delText>
        </w:r>
      </w:del>
      <w:r>
        <w:rPr>
          <w:rFonts w:hint="eastAsia"/>
        </w:rPr>
        <w:t xml:space="preserve"> and cloud infrastructure, allowing the network to adapt in </w:t>
      </w:r>
      <w:del w:id="12" w:author="Chongfeng Xie" w:date="2025-05-10T10:11:00Z" w16du:dateUtc="2025-05-10T02:11:00Z">
        <w:r w:rsidDel="007E3701">
          <w:rPr>
            <w:rFonts w:hint="eastAsia"/>
          </w:rPr>
          <w:delText xml:space="preserve">real </w:delText>
        </w:r>
      </w:del>
      <w:ins w:id="13" w:author="Chongfeng Xie" w:date="2025-05-10T10:11:00Z" w16du:dateUtc="2025-05-10T02:11:00Z">
        <w:r w:rsidR="007E3701">
          <w:rPr>
            <w:rFonts w:hint="eastAsia"/>
          </w:rPr>
          <w:t>real-</w:t>
        </w:r>
      </w:ins>
      <w:r>
        <w:rPr>
          <w:rFonts w:hint="eastAsia"/>
        </w:rPr>
        <w:t xml:space="preserve">time to the scaling and shifting demands of cloud-hosted services. Telecom operators increasingly rely on edge cloud infrastructure to deliver latency-sensitive and resource-intensive services closer to end users. These edge sites often have more constrained capacity than centralized data centers. However, despite often being managed by the same operator, </w:t>
      </w:r>
      <w:del w:id="14" w:author="Chongfeng Xie" w:date="2025-05-09T19:35:00Z" w16du:dateUtc="2025-05-09T11:35:00Z">
        <w:r w:rsidRPr="00975863" w:rsidDel="00975863">
          <w:rPr>
            <w:rFonts w:hint="eastAsia"/>
            <w:highlight w:val="yellow"/>
          </w:rPr>
          <w:delText>network controllers</w:delText>
        </w:r>
        <w:r w:rsidDel="00975863">
          <w:rPr>
            <w:rFonts w:hint="eastAsia"/>
          </w:rPr>
          <w:delText xml:space="preserve"> and cloud orchestrators typically operate in silos, with limited visibility or interaction between them. Today, </w:delText>
        </w:r>
      </w:del>
      <w:r>
        <w:rPr>
          <w:rFonts w:hint="eastAsia"/>
        </w:rPr>
        <w:t xml:space="preserve">cloud and network systems often operate in silos, leading to poor visibility and delayed response to changes. Neotec addresses this challenge by specifying a middleware layer and YANG-based interface models that translate cloud service scaling events and queries into actionable network control inputs—without exposing the internal structure of cloud workloads. These models enable the network to dynamically respond to changes in service instance placement, scale-in/out events, or application locality shifts, ensuring guaranteed bandwidth, latency, and reliability for services spanning multiple cloud </w:t>
      </w:r>
      <w:del w:id="15" w:author="Chongfeng Xie" w:date="2025-05-09T19:39:00Z" w16du:dateUtc="2025-05-09T11:39:00Z">
        <w:r w:rsidDel="00975863">
          <w:rPr>
            <w:rFonts w:hint="eastAsia"/>
          </w:rPr>
          <w:delText>domain</w:delText>
        </w:r>
      </w:del>
      <w:ins w:id="16" w:author="Chongfeng Xie" w:date="2025-05-09T19:39:00Z" w16du:dateUtc="2025-05-09T11:39:00Z">
        <w:r>
          <w:rPr>
            <w:rFonts w:hint="eastAsia"/>
          </w:rPr>
          <w:t>site</w:t>
        </w:r>
      </w:ins>
      <w:r>
        <w:rPr>
          <w:rFonts w:hint="eastAsia"/>
        </w:rPr>
        <w:t>s.</w:t>
      </w:r>
    </w:p>
    <w:p w14:paraId="08FF9128" w14:textId="77777777" w:rsidR="00975863" w:rsidRDefault="00975863" w:rsidP="00975863">
      <w:pPr>
        <w:rPr>
          <w:rFonts w:hint="eastAsia"/>
        </w:rPr>
      </w:pPr>
    </w:p>
    <w:p w14:paraId="4F7071BD" w14:textId="77777777" w:rsidR="00975863" w:rsidRDefault="00975863" w:rsidP="00975863">
      <w:pPr>
        <w:rPr>
          <w:rFonts w:hint="eastAsia"/>
        </w:rPr>
      </w:pPr>
      <w:r>
        <w:rPr>
          <w:rFonts w:hint="eastAsia"/>
        </w:rPr>
        <w:t>Goals and Scope</w:t>
      </w:r>
    </w:p>
    <w:p w14:paraId="27C84112" w14:textId="111251F3" w:rsidR="00975863" w:rsidRDefault="00975863" w:rsidP="00975863">
      <w:pPr>
        <w:rPr>
          <w:rFonts w:hint="eastAsia"/>
        </w:rPr>
      </w:pPr>
      <w:r>
        <w:rPr>
          <w:rFonts w:hint="eastAsia"/>
        </w:rPr>
        <w:t xml:space="preserve">The Neotec initiative focuses on enabling cloud-aware network operations by developing underlay-agnostic abstractions and interfaces that allow </w:t>
      </w:r>
      <w:r w:rsidRPr="00975863">
        <w:rPr>
          <w:rFonts w:hint="eastAsia"/>
          <w:highlight w:val="yellow"/>
          <w:rPrChange w:id="17" w:author="Chongfeng Xie" w:date="2025-05-09T19:40:00Z" w16du:dateUtc="2025-05-09T11:40:00Z">
            <w:rPr>
              <w:rFonts w:hint="eastAsia"/>
            </w:rPr>
          </w:rPrChange>
        </w:rPr>
        <w:t>cloud orchestrators—such as Kubernetes</w:t>
      </w:r>
      <w:r>
        <w:rPr>
          <w:rFonts w:hint="eastAsia"/>
        </w:rPr>
        <w:t>—to interact with the network in a standardized, intent-driven manner. While existing IETF-developed YANG models (e.g.,</w:t>
      </w:r>
      <w:ins w:id="18" w:author="Chongfeng Xie" w:date="2025-05-09T19:40:00Z" w16du:dateUtc="2025-05-09T11:40:00Z">
        <w:r>
          <w:rPr>
            <w:rFonts w:hint="eastAsia"/>
          </w:rPr>
          <w:t xml:space="preserve"> </w:t>
        </w:r>
      </w:ins>
      <w:r>
        <w:rPr>
          <w:rFonts w:hint="eastAsia"/>
        </w:rPr>
        <w:t xml:space="preserve">L2SM, L3SM, L2NM, L3NM) are tied to specific technologies or service types (e.g., L3VPN, L2VPN), Neotec aims to define a technology-neutral interface layer that exposes essential network behaviors and capabilities—such as connectivity, available bandwidth, latency, and path diversity—without requiring the </w:t>
      </w:r>
      <w:ins w:id="19" w:author="Chongfeng Xie" w:date="2025-05-09T19:42:00Z" w16du:dateUtc="2025-05-09T11:42:00Z">
        <w:r w:rsidR="00C65E28">
          <w:rPr>
            <w:rFonts w:hint="eastAsia"/>
          </w:rPr>
          <w:t xml:space="preserve">cloud </w:t>
        </w:r>
      </w:ins>
      <w:r>
        <w:rPr>
          <w:rFonts w:hint="eastAsia"/>
        </w:rPr>
        <w:t xml:space="preserve">orchestrator to understand the underlying network implementation. </w:t>
      </w:r>
      <w:ins w:id="20" w:author="Chongfeng Xie" w:date="2025-05-10T12:02:00Z" w16du:dateUtc="2025-05-10T04:02:00Z">
        <w:r w:rsidR="00B345F0" w:rsidRPr="003B1B5B">
          <w:t>Based on developing underlay-agnostic abstractions and interfaces, Neotec will walk through a set of models and assess whether they can address the needs of network cloud coordination.</w:t>
        </w:r>
        <w:r w:rsidR="00B345F0">
          <w:rPr>
            <w:rFonts w:hint="eastAsia"/>
          </w:rPr>
          <w:t xml:space="preserve"> </w:t>
        </w:r>
      </w:ins>
      <w:r>
        <w:rPr>
          <w:rFonts w:hint="eastAsia"/>
        </w:rPr>
        <w:t xml:space="preserve">As network operators often rely on </w:t>
      </w:r>
      <w:proofErr w:type="spellStart"/>
      <w:r>
        <w:rPr>
          <w:rFonts w:hint="eastAsia"/>
        </w:rPr>
        <w:t>equipment</w:t>
      </w:r>
      <w:del w:id="21" w:author="Chongfeng Xie" w:date="2025-05-10T10:14:00Z" w16du:dateUtc="2025-05-10T02:14:00Z">
        <w:r w:rsidDel="00BC53A6">
          <w:rPr>
            <w:rFonts w:hint="eastAsia"/>
          </w:rPr>
          <w:delText xml:space="preserve"> and </w:delText>
        </w:r>
      </w:del>
      <w:ins w:id="22" w:author="Chongfeng Xie" w:date="2025-05-10T10:14:00Z" w16du:dateUtc="2025-05-10T02:14:00Z">
        <w:r w:rsidR="00BC53A6">
          <w:rPr>
            <w:rFonts w:hint="eastAsia"/>
          </w:rPr>
          <w:t>,</w:t>
        </w:r>
      </w:ins>
      <w:r>
        <w:rPr>
          <w:rFonts w:hint="eastAsia"/>
        </w:rPr>
        <w:t>controllers</w:t>
      </w:r>
      <w:proofErr w:type="spellEnd"/>
      <w:ins w:id="23" w:author="Chongfeng Xie" w:date="2025-05-10T10:14:00Z" w16du:dateUtc="2025-05-10T02:14:00Z">
        <w:r w:rsidR="00BC53A6">
          <w:rPr>
            <w:rFonts w:hint="eastAsia"/>
          </w:rPr>
          <w:t>, and network service orchestrator</w:t>
        </w:r>
      </w:ins>
      <w:ins w:id="24" w:author="Chongfeng Xie" w:date="2025-05-10T10:30:00Z" w16du:dateUtc="2025-05-10T02:30:00Z">
        <w:r w:rsidR="00D429E6">
          <w:rPr>
            <w:rFonts w:hint="eastAsia"/>
          </w:rPr>
          <w:t>s</w:t>
        </w:r>
      </w:ins>
      <w:r>
        <w:rPr>
          <w:rFonts w:hint="eastAsia"/>
        </w:rPr>
        <w:t xml:space="preserve"> from multiple vendors, standardized and interoperable solutions are essential for the network management and operation to be cloud-aware.</w:t>
      </w:r>
    </w:p>
    <w:p w14:paraId="4875081C" w14:textId="77777777" w:rsidR="00975863" w:rsidRDefault="00975863" w:rsidP="00975863">
      <w:pPr>
        <w:rPr>
          <w:rFonts w:hint="eastAsia"/>
        </w:rPr>
      </w:pPr>
    </w:p>
    <w:p w14:paraId="4CC4F955" w14:textId="77777777" w:rsidR="00975863" w:rsidRDefault="00975863" w:rsidP="00975863">
      <w:pPr>
        <w:rPr>
          <w:rFonts w:hint="eastAsia"/>
        </w:rPr>
      </w:pPr>
      <w:r>
        <w:rPr>
          <w:rFonts w:hint="eastAsia"/>
        </w:rPr>
        <w:t>Work Items</w:t>
      </w:r>
    </w:p>
    <w:p w14:paraId="3B9DFF95" w14:textId="6AED2191" w:rsidR="00975863" w:rsidRDefault="00975863" w:rsidP="00975863">
      <w:pPr>
        <w:rPr>
          <w:rFonts w:hint="eastAsia"/>
        </w:rPr>
      </w:pPr>
      <w:del w:id="25" w:author="Chongfeng Xie" w:date="2025-05-10T10:22:00Z" w16du:dateUtc="2025-05-10T02:22:00Z">
        <w:r w:rsidDel="00EC1E17">
          <w:rPr>
            <w:rFonts w:hint="eastAsia"/>
          </w:rPr>
          <w:delText>The Neotec</w:delText>
        </w:r>
      </w:del>
      <w:del w:id="26" w:author="Chongfeng Xie" w:date="2025-05-10T10:17:00Z" w16du:dateUtc="2025-05-10T02:17:00Z">
        <w:r w:rsidDel="008719BA">
          <w:rPr>
            <w:rFonts w:hint="eastAsia"/>
          </w:rPr>
          <w:delText xml:space="preserve"> (NetOps4Clouds)</w:delText>
        </w:r>
      </w:del>
      <w:del w:id="27" w:author="Chongfeng Xie" w:date="2025-05-10T10:22:00Z" w16du:dateUtc="2025-05-10T02:22:00Z">
        <w:r w:rsidDel="00EC1E17">
          <w:rPr>
            <w:rFonts w:hint="eastAsia"/>
          </w:rPr>
          <w:delText xml:space="preserve"> Working Group</w:delText>
        </w:r>
      </w:del>
      <w:ins w:id="28" w:author="Chongfeng Xie" w:date="2025-05-10T10:22:00Z" w16du:dateUtc="2025-05-10T02:22:00Z">
        <w:r w:rsidR="00EC1E17">
          <w:rPr>
            <w:rFonts w:hint="eastAsia"/>
          </w:rPr>
          <w:t>Neotec</w:t>
        </w:r>
      </w:ins>
      <w:r>
        <w:rPr>
          <w:rFonts w:hint="eastAsia"/>
        </w:rPr>
        <w:t xml:space="preserve"> will initially focus on the following deliverables:</w:t>
      </w:r>
    </w:p>
    <w:p w14:paraId="3762B878" w14:textId="77777777" w:rsidR="00975863" w:rsidRDefault="00975863" w:rsidP="00975863">
      <w:pPr>
        <w:rPr>
          <w:rFonts w:hint="eastAsia"/>
        </w:rPr>
      </w:pPr>
    </w:p>
    <w:p w14:paraId="614B960E" w14:textId="77777777" w:rsidR="00975863" w:rsidRDefault="00975863" w:rsidP="00975863">
      <w:pPr>
        <w:rPr>
          <w:rFonts w:hint="eastAsia"/>
        </w:rPr>
      </w:pPr>
      <w:r>
        <w:rPr>
          <w:rFonts w:hint="eastAsia"/>
        </w:rPr>
        <w:t xml:space="preserve">Defining abstraction models and APIs that expose dynamic network characteristics (e.g., telemetry, service path metrics, ingress/egress status) in a way that is usable by cloud-native </w:t>
      </w:r>
      <w:r>
        <w:rPr>
          <w:rFonts w:hint="eastAsia"/>
        </w:rPr>
        <w:lastRenderedPageBreak/>
        <w:t>systems for service placement, scaling, and path optimization.</w:t>
      </w:r>
    </w:p>
    <w:p w14:paraId="2BC87559" w14:textId="77777777" w:rsidR="00975863" w:rsidRDefault="00975863" w:rsidP="00975863">
      <w:pPr>
        <w:rPr>
          <w:rFonts w:hint="eastAsia"/>
        </w:rPr>
      </w:pPr>
    </w:p>
    <w:p w14:paraId="444A9E24" w14:textId="0D620225" w:rsidR="00975863" w:rsidRDefault="00975863" w:rsidP="00975863">
      <w:pPr>
        <w:rPr>
          <w:rFonts w:hint="eastAsia"/>
        </w:rPr>
      </w:pPr>
      <w:r>
        <w:rPr>
          <w:rFonts w:hint="eastAsia"/>
        </w:rPr>
        <w:t>Designing a shim layer that bridges cloud telemetry and orchestration systems (e.g., Kubernetes, OpenStack, Azure Stack) with existing IETF network models, enabling translation of cloud-scale events (e.g., service up/down, resource scaling) into actionable network control inputs.</w:t>
      </w:r>
    </w:p>
    <w:p w14:paraId="7DA19780" w14:textId="77777777" w:rsidR="00975863" w:rsidRDefault="00975863" w:rsidP="00975863">
      <w:pPr>
        <w:rPr>
          <w:rFonts w:hint="eastAsia"/>
        </w:rPr>
      </w:pPr>
    </w:p>
    <w:p w14:paraId="3B3E1431" w14:textId="77777777" w:rsidR="00975863" w:rsidRDefault="00975863" w:rsidP="00975863">
      <w:pPr>
        <w:rPr>
          <w:rFonts w:hint="eastAsia"/>
        </w:rPr>
      </w:pPr>
      <w:r>
        <w:rPr>
          <w:rFonts w:hint="eastAsia"/>
        </w:rPr>
        <w:t>Develop YANG models to provide network controllers with dynamic service instance status, ensuring dynamic network adjustments—including UCMP policy updates and adaptive load balancing—whenever cloud services scale up or down. These updates allow the network to seamlessly accommodate changes without requiring detailed visibility into internal cloud structures.</w:t>
      </w:r>
    </w:p>
    <w:p w14:paraId="57997E08" w14:textId="77777777" w:rsidR="00975863" w:rsidRDefault="00975863" w:rsidP="00975863">
      <w:pPr>
        <w:rPr>
          <w:rFonts w:hint="eastAsia"/>
        </w:rPr>
      </w:pPr>
    </w:p>
    <w:p w14:paraId="3684D7C4" w14:textId="77777777" w:rsidR="00975863" w:rsidRDefault="00975863" w:rsidP="00975863">
      <w:pPr>
        <w:rPr>
          <w:rFonts w:hint="eastAsia"/>
        </w:rPr>
      </w:pPr>
      <w:r>
        <w:rPr>
          <w:rFonts w:hint="eastAsia"/>
        </w:rPr>
        <w:t xml:space="preserve">Contributing to the YANG2API effort by specifying the semantic and behavioral constructs needed to make IETF YANG models practically consumable via open APIs (e.g., REST, </w:t>
      </w:r>
      <w:proofErr w:type="spellStart"/>
      <w:r>
        <w:rPr>
          <w:rFonts w:hint="eastAsia"/>
        </w:rPr>
        <w:t>gRPC</w:t>
      </w:r>
      <w:proofErr w:type="spellEnd"/>
      <w:r>
        <w:rPr>
          <w:rFonts w:hint="eastAsia"/>
        </w:rPr>
        <w:t>) in cloud-native environments.</w:t>
      </w:r>
    </w:p>
    <w:p w14:paraId="21565265" w14:textId="77777777" w:rsidR="00975863" w:rsidRDefault="00975863" w:rsidP="00975863">
      <w:pPr>
        <w:rPr>
          <w:rFonts w:hint="eastAsia"/>
        </w:rPr>
      </w:pPr>
    </w:p>
    <w:p w14:paraId="07A3BE84" w14:textId="060C91FE" w:rsidR="00975863" w:rsidRDefault="00975863" w:rsidP="00975863">
      <w:pPr>
        <w:rPr>
          <w:rFonts w:hint="eastAsia"/>
        </w:rPr>
      </w:pPr>
      <w:del w:id="29" w:author="Chongfeng Xie" w:date="2025-05-10T10:21:00Z" w16du:dateUtc="2025-05-10T02:21:00Z">
        <w:r w:rsidDel="00EC1E17">
          <w:rPr>
            <w:rFonts w:hint="eastAsia"/>
          </w:rPr>
          <w:delText xml:space="preserve">It should be noted that </w:delText>
        </w:r>
      </w:del>
      <w:del w:id="30" w:author="Chongfeng Xie" w:date="2025-05-10T10:18:00Z" w16du:dateUtc="2025-05-10T02:18:00Z">
        <w:r w:rsidDel="00540E78">
          <w:rPr>
            <w:rFonts w:hint="eastAsia"/>
          </w:rPr>
          <w:delText xml:space="preserve">the </w:delText>
        </w:r>
      </w:del>
      <w:del w:id="31" w:author="Chongfeng Xie" w:date="2025-05-10T10:21:00Z" w16du:dateUtc="2025-05-10T02:21:00Z">
        <w:r w:rsidDel="00EC1E17">
          <w:rPr>
            <w:rFonts w:hint="eastAsia"/>
          </w:rPr>
          <w:delText xml:space="preserve">Neotec </w:delText>
        </w:r>
      </w:del>
      <w:del w:id="32" w:author="Chongfeng Xie" w:date="2025-05-10T10:18:00Z" w16du:dateUtc="2025-05-10T02:18:00Z">
        <w:r w:rsidDel="00F13047">
          <w:rPr>
            <w:rFonts w:hint="eastAsia"/>
          </w:rPr>
          <w:delText xml:space="preserve">Working Group </w:delText>
        </w:r>
      </w:del>
      <w:del w:id="33" w:author="Chongfeng Xie" w:date="2025-05-10T10:21:00Z" w16du:dateUtc="2025-05-10T02:21:00Z">
        <w:r w:rsidDel="00EC1E17">
          <w:rPr>
            <w:rFonts w:hint="eastAsia"/>
          </w:rPr>
          <w:delText xml:space="preserve">focuses on addressing the network issues, not that of cloud scheduling or management issues, they remain outside its scope. It does not aim to develop an orchestrator production system either. </w:delText>
        </w:r>
      </w:del>
      <w:del w:id="34" w:author="Chongfeng Xie" w:date="2025-05-10T10:18:00Z" w16du:dateUtc="2025-05-10T02:18:00Z">
        <w:r w:rsidDel="00540E78">
          <w:rPr>
            <w:rFonts w:hint="eastAsia"/>
          </w:rPr>
          <w:delText xml:space="preserve">The </w:delText>
        </w:r>
      </w:del>
      <w:r>
        <w:rPr>
          <w:rFonts w:hint="eastAsia"/>
        </w:rPr>
        <w:t>Neotec</w:t>
      </w:r>
      <w:del w:id="35" w:author="Chongfeng Xie" w:date="2025-05-10T10:18:00Z" w16du:dateUtc="2025-05-10T02:18:00Z">
        <w:r w:rsidDel="00540E78">
          <w:rPr>
            <w:rFonts w:hint="eastAsia"/>
          </w:rPr>
          <w:delText xml:space="preserve"> Working Group</w:delText>
        </w:r>
      </w:del>
      <w:r>
        <w:rPr>
          <w:rFonts w:hint="eastAsia"/>
        </w:rPr>
        <w:t xml:space="preserve"> will also serve as a platform for the community to exchange requirements, challenges, and experiences related to network management and operation for cloud-based services.</w:t>
      </w:r>
    </w:p>
    <w:p w14:paraId="2FD08EEB" w14:textId="77777777" w:rsidR="00975863" w:rsidRDefault="00975863" w:rsidP="00975863">
      <w:pPr>
        <w:rPr>
          <w:rFonts w:hint="eastAsia"/>
        </w:rPr>
      </w:pPr>
    </w:p>
    <w:p w14:paraId="6F07935A" w14:textId="77777777" w:rsidR="00975863" w:rsidRDefault="00975863" w:rsidP="00975863">
      <w:pPr>
        <w:rPr>
          <w:ins w:id="36" w:author="Chongfeng Xie" w:date="2025-05-10T10:21:00Z" w16du:dateUtc="2025-05-10T02:21:00Z"/>
          <w:rFonts w:hint="eastAsia"/>
        </w:rPr>
      </w:pPr>
      <w:r>
        <w:rPr>
          <w:rFonts w:hint="eastAsia"/>
        </w:rPr>
        <w:t>Out of Scope</w:t>
      </w:r>
    </w:p>
    <w:p w14:paraId="6DA83229" w14:textId="77777777" w:rsidR="00EC1E17" w:rsidRDefault="00EC1E17" w:rsidP="00975863">
      <w:pPr>
        <w:rPr>
          <w:ins w:id="37" w:author="Chongfeng Xie" w:date="2025-05-10T10:21:00Z" w16du:dateUtc="2025-05-10T02:21:00Z"/>
          <w:rFonts w:hint="eastAsia"/>
        </w:rPr>
      </w:pPr>
    </w:p>
    <w:p w14:paraId="2318195B" w14:textId="1ABE4DA7" w:rsidR="00EC1E17" w:rsidRDefault="00EC1E17" w:rsidP="00975863">
      <w:pPr>
        <w:rPr>
          <w:ins w:id="38" w:author="Chongfeng Xie" w:date="2025-05-10T10:21:00Z" w16du:dateUtc="2025-05-10T02:21:00Z"/>
          <w:rFonts w:hint="eastAsia"/>
        </w:rPr>
      </w:pPr>
      <w:ins w:id="39" w:author="Chongfeng Xie" w:date="2025-05-10T10:21:00Z" w16du:dateUtc="2025-05-10T02:21:00Z">
        <w:r>
          <w:rPr>
            <w:rFonts w:hint="eastAsia"/>
          </w:rPr>
          <w:t xml:space="preserve">It should be noted that Neotec focuses on addressing the network issues, not that of cloud scheduling or management issues. </w:t>
        </w:r>
      </w:ins>
      <w:ins w:id="40" w:author="Chongfeng Xie" w:date="2025-05-10T10:25:00Z" w16du:dateUtc="2025-05-10T02:25:00Z">
        <w:r w:rsidR="00876DF0">
          <w:rPr>
            <w:rFonts w:hint="eastAsia"/>
          </w:rPr>
          <w:t xml:space="preserve">It does not handle service instance placement within cloud environments. Instead, it focuses on </w:t>
        </w:r>
      </w:ins>
      <w:ins w:id="41" w:author="Chongfeng Xie" w:date="2025-05-10T10:27:00Z" w16du:dateUtc="2025-05-10T02:27:00Z">
        <w:r w:rsidR="00FF707A">
          <w:rPr>
            <w:rFonts w:hint="eastAsia"/>
          </w:rPr>
          <w:t>providing</w:t>
        </w:r>
      </w:ins>
      <w:ins w:id="42" w:author="Chongfeng Xie" w:date="2025-05-10T10:25:00Z" w16du:dateUtc="2025-05-10T02:25:00Z">
        <w:r w:rsidR="00876DF0">
          <w:rPr>
            <w:rFonts w:hint="eastAsia"/>
          </w:rPr>
          <w:t xml:space="preserve"> relevant cloud metrics </w:t>
        </w:r>
        <w:r w:rsidR="00876DF0" w:rsidRPr="00427CC4">
          <w:rPr>
            <w:rFonts w:hint="eastAsia"/>
            <w:highlight w:val="yellow"/>
          </w:rPr>
          <w:t xml:space="preserve">to network </w:t>
        </w:r>
        <w:r w:rsidR="00876DF0">
          <w:rPr>
            <w:rFonts w:hint="eastAsia"/>
          </w:rPr>
          <w:t xml:space="preserve">for optimized network performance. </w:t>
        </w:r>
      </w:ins>
      <w:ins w:id="43" w:author="Chongfeng Xie" w:date="2025-05-10T10:21:00Z" w16du:dateUtc="2025-05-10T02:21:00Z">
        <w:r>
          <w:rPr>
            <w:rFonts w:hint="eastAsia"/>
          </w:rPr>
          <w:t>It does not aim to develop an orchestrator production system either.</w:t>
        </w:r>
      </w:ins>
    </w:p>
    <w:p w14:paraId="196B1C16" w14:textId="77777777" w:rsidR="00EC1E17" w:rsidRDefault="00EC1E17" w:rsidP="00975863">
      <w:pPr>
        <w:rPr>
          <w:rFonts w:hint="eastAsia"/>
        </w:rPr>
      </w:pPr>
    </w:p>
    <w:p w14:paraId="10ACD690" w14:textId="563356E8" w:rsidR="00975863" w:rsidRDefault="00975863" w:rsidP="00975863">
      <w:pPr>
        <w:rPr>
          <w:rFonts w:hint="eastAsia"/>
        </w:rPr>
      </w:pPr>
      <w:del w:id="44" w:author="Chongfeng Xie" w:date="2025-05-10T10:21:00Z" w16du:dateUtc="2025-05-10T02:21:00Z">
        <w:r w:rsidDel="00EC1E17">
          <w:rPr>
            <w:rFonts w:hint="eastAsia"/>
          </w:rPr>
          <w:delText>The Working Group</w:delText>
        </w:r>
      </w:del>
      <w:del w:id="45" w:author="Chongfeng Xie" w:date="2025-05-10T10:25:00Z" w16du:dateUtc="2025-05-10T02:25:00Z">
        <w:r w:rsidDel="00876DF0">
          <w:rPr>
            <w:rFonts w:hint="eastAsia"/>
          </w:rPr>
          <w:delText xml:space="preserve"> does not handle service instance placement within cloud environments. Instead, it focuses on exposing relevant cloud metrics </w:delText>
        </w:r>
        <w:r w:rsidRPr="0009692D" w:rsidDel="00876DF0">
          <w:rPr>
            <w:rFonts w:hint="eastAsia"/>
            <w:highlight w:val="yellow"/>
            <w:rPrChange w:id="46" w:author="Chongfeng Xie" w:date="2025-05-09T19:59:00Z" w16du:dateUtc="2025-05-09T11:59:00Z">
              <w:rPr>
                <w:rFonts w:hint="eastAsia"/>
              </w:rPr>
            </w:rPrChange>
          </w:rPr>
          <w:delText>to network controllers</w:delText>
        </w:r>
        <w:r w:rsidDel="00876DF0">
          <w:rPr>
            <w:rFonts w:hint="eastAsia"/>
          </w:rPr>
          <w:delText xml:space="preserve"> for optimized network performance.</w:delText>
        </w:r>
      </w:del>
    </w:p>
    <w:p w14:paraId="51B01752" w14:textId="77777777" w:rsidR="00975863" w:rsidRDefault="00975863" w:rsidP="00975863">
      <w:pPr>
        <w:rPr>
          <w:rFonts w:hint="eastAsia"/>
        </w:rPr>
      </w:pPr>
    </w:p>
    <w:p w14:paraId="5467EC4D" w14:textId="41651C2B" w:rsidR="00975863" w:rsidRDefault="00975863" w:rsidP="00975863">
      <w:pPr>
        <w:rPr>
          <w:rFonts w:hint="eastAsia"/>
        </w:rPr>
      </w:pPr>
      <w:del w:id="47" w:author="Chongfeng Xie" w:date="2025-05-10T10:21:00Z" w16du:dateUtc="2025-05-10T02:21:00Z">
        <w:r w:rsidDel="00EC1E17">
          <w:rPr>
            <w:rFonts w:hint="eastAsia"/>
          </w:rPr>
          <w:delText>The Working Group</w:delText>
        </w:r>
      </w:del>
      <w:del w:id="48" w:author="Chongfeng Xie" w:date="2025-05-10T10:23:00Z" w16du:dateUtc="2025-05-10T02:23:00Z">
        <w:r w:rsidDel="0085402A">
          <w:rPr>
            <w:rFonts w:hint="eastAsia"/>
          </w:rPr>
          <w:delText xml:space="preserve"> </w:delText>
        </w:r>
      </w:del>
      <w:del w:id="49" w:author="Chongfeng Xie" w:date="2025-05-10T10:26:00Z" w16du:dateUtc="2025-05-10T02:26:00Z">
        <w:r w:rsidDel="00876DF0">
          <w:rPr>
            <w:rFonts w:hint="eastAsia"/>
          </w:rPr>
          <w:delText>will not define new cloud management protocols, but rather standardize the interfaces required for network-cloud coordination</w:delText>
        </w:r>
      </w:del>
    </w:p>
    <w:sectPr w:rsidR="009758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0B3A8" w14:textId="77777777" w:rsidR="0034484C" w:rsidRDefault="0034484C" w:rsidP="00D429E6">
      <w:pPr>
        <w:rPr>
          <w:rFonts w:hint="eastAsia"/>
        </w:rPr>
      </w:pPr>
      <w:r>
        <w:separator/>
      </w:r>
    </w:p>
  </w:endnote>
  <w:endnote w:type="continuationSeparator" w:id="0">
    <w:p w14:paraId="315E9B73" w14:textId="77777777" w:rsidR="0034484C" w:rsidRDefault="0034484C" w:rsidP="00D429E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9A66D" w14:textId="77777777" w:rsidR="0034484C" w:rsidRDefault="0034484C" w:rsidP="00D429E6">
      <w:pPr>
        <w:rPr>
          <w:rFonts w:hint="eastAsia"/>
        </w:rPr>
      </w:pPr>
      <w:r>
        <w:separator/>
      </w:r>
    </w:p>
  </w:footnote>
  <w:footnote w:type="continuationSeparator" w:id="0">
    <w:p w14:paraId="36B80042" w14:textId="77777777" w:rsidR="0034484C" w:rsidRDefault="0034484C" w:rsidP="00D429E6">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ongfeng Xie">
    <w15:presenceInfo w15:providerId="Windows Live" w15:userId="ac5dda71848b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63"/>
    <w:rsid w:val="0009692D"/>
    <w:rsid w:val="00103D02"/>
    <w:rsid w:val="00111533"/>
    <w:rsid w:val="002A204E"/>
    <w:rsid w:val="0034484C"/>
    <w:rsid w:val="004B6371"/>
    <w:rsid w:val="004C329C"/>
    <w:rsid w:val="00540E78"/>
    <w:rsid w:val="006E3D63"/>
    <w:rsid w:val="00716DA8"/>
    <w:rsid w:val="007B6253"/>
    <w:rsid w:val="007E3701"/>
    <w:rsid w:val="0081418E"/>
    <w:rsid w:val="0085402A"/>
    <w:rsid w:val="008719BA"/>
    <w:rsid w:val="00876DF0"/>
    <w:rsid w:val="008A0225"/>
    <w:rsid w:val="00921529"/>
    <w:rsid w:val="00975863"/>
    <w:rsid w:val="00B345F0"/>
    <w:rsid w:val="00BB0F2F"/>
    <w:rsid w:val="00BC53A6"/>
    <w:rsid w:val="00C65E28"/>
    <w:rsid w:val="00CA453F"/>
    <w:rsid w:val="00D3008F"/>
    <w:rsid w:val="00D429E6"/>
    <w:rsid w:val="00EC1E17"/>
    <w:rsid w:val="00F13047"/>
    <w:rsid w:val="00F966A2"/>
    <w:rsid w:val="00FF7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4A148"/>
  <w15:chartTrackingRefBased/>
  <w15:docId w15:val="{53408166-E5B7-4945-BAB0-6ED317BD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586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7586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7586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7586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7586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7586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7586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7586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7586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586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7586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7586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75863"/>
    <w:rPr>
      <w:rFonts w:cstheme="majorBidi"/>
      <w:color w:val="2F5496" w:themeColor="accent1" w:themeShade="BF"/>
      <w:sz w:val="28"/>
      <w:szCs w:val="28"/>
    </w:rPr>
  </w:style>
  <w:style w:type="character" w:customStyle="1" w:styleId="50">
    <w:name w:val="标题 5 字符"/>
    <w:basedOn w:val="a0"/>
    <w:link w:val="5"/>
    <w:uiPriority w:val="9"/>
    <w:semiHidden/>
    <w:rsid w:val="00975863"/>
    <w:rPr>
      <w:rFonts w:cstheme="majorBidi"/>
      <w:color w:val="2F5496" w:themeColor="accent1" w:themeShade="BF"/>
      <w:sz w:val="24"/>
      <w:szCs w:val="24"/>
    </w:rPr>
  </w:style>
  <w:style w:type="character" w:customStyle="1" w:styleId="60">
    <w:name w:val="标题 6 字符"/>
    <w:basedOn w:val="a0"/>
    <w:link w:val="6"/>
    <w:uiPriority w:val="9"/>
    <w:semiHidden/>
    <w:rsid w:val="00975863"/>
    <w:rPr>
      <w:rFonts w:cstheme="majorBidi"/>
      <w:b/>
      <w:bCs/>
      <w:color w:val="2F5496" w:themeColor="accent1" w:themeShade="BF"/>
    </w:rPr>
  </w:style>
  <w:style w:type="character" w:customStyle="1" w:styleId="70">
    <w:name w:val="标题 7 字符"/>
    <w:basedOn w:val="a0"/>
    <w:link w:val="7"/>
    <w:uiPriority w:val="9"/>
    <w:semiHidden/>
    <w:rsid w:val="00975863"/>
    <w:rPr>
      <w:rFonts w:cstheme="majorBidi"/>
      <w:b/>
      <w:bCs/>
      <w:color w:val="595959" w:themeColor="text1" w:themeTint="A6"/>
    </w:rPr>
  </w:style>
  <w:style w:type="character" w:customStyle="1" w:styleId="80">
    <w:name w:val="标题 8 字符"/>
    <w:basedOn w:val="a0"/>
    <w:link w:val="8"/>
    <w:uiPriority w:val="9"/>
    <w:semiHidden/>
    <w:rsid w:val="00975863"/>
    <w:rPr>
      <w:rFonts w:cstheme="majorBidi"/>
      <w:color w:val="595959" w:themeColor="text1" w:themeTint="A6"/>
    </w:rPr>
  </w:style>
  <w:style w:type="character" w:customStyle="1" w:styleId="90">
    <w:name w:val="标题 9 字符"/>
    <w:basedOn w:val="a0"/>
    <w:link w:val="9"/>
    <w:uiPriority w:val="9"/>
    <w:semiHidden/>
    <w:rsid w:val="00975863"/>
    <w:rPr>
      <w:rFonts w:eastAsiaTheme="majorEastAsia" w:cstheme="majorBidi"/>
      <w:color w:val="595959" w:themeColor="text1" w:themeTint="A6"/>
    </w:rPr>
  </w:style>
  <w:style w:type="paragraph" w:styleId="a3">
    <w:name w:val="Title"/>
    <w:basedOn w:val="a"/>
    <w:next w:val="a"/>
    <w:link w:val="a4"/>
    <w:uiPriority w:val="10"/>
    <w:qFormat/>
    <w:rsid w:val="0097586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758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586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758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75863"/>
    <w:pPr>
      <w:spacing w:before="160" w:after="160"/>
      <w:jc w:val="center"/>
    </w:pPr>
    <w:rPr>
      <w:i/>
      <w:iCs/>
      <w:color w:val="404040" w:themeColor="text1" w:themeTint="BF"/>
    </w:rPr>
  </w:style>
  <w:style w:type="character" w:customStyle="1" w:styleId="a8">
    <w:name w:val="引用 字符"/>
    <w:basedOn w:val="a0"/>
    <w:link w:val="a7"/>
    <w:uiPriority w:val="29"/>
    <w:rsid w:val="00975863"/>
    <w:rPr>
      <w:i/>
      <w:iCs/>
      <w:color w:val="404040" w:themeColor="text1" w:themeTint="BF"/>
    </w:rPr>
  </w:style>
  <w:style w:type="paragraph" w:styleId="a9">
    <w:name w:val="List Paragraph"/>
    <w:basedOn w:val="a"/>
    <w:uiPriority w:val="34"/>
    <w:qFormat/>
    <w:rsid w:val="00975863"/>
    <w:pPr>
      <w:ind w:left="720"/>
      <w:contextualSpacing/>
    </w:pPr>
  </w:style>
  <w:style w:type="character" w:styleId="aa">
    <w:name w:val="Intense Emphasis"/>
    <w:basedOn w:val="a0"/>
    <w:uiPriority w:val="21"/>
    <w:qFormat/>
    <w:rsid w:val="00975863"/>
    <w:rPr>
      <w:i/>
      <w:iCs/>
      <w:color w:val="2F5496" w:themeColor="accent1" w:themeShade="BF"/>
    </w:rPr>
  </w:style>
  <w:style w:type="paragraph" w:styleId="ab">
    <w:name w:val="Intense Quote"/>
    <w:basedOn w:val="a"/>
    <w:next w:val="a"/>
    <w:link w:val="ac"/>
    <w:uiPriority w:val="30"/>
    <w:qFormat/>
    <w:rsid w:val="009758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75863"/>
    <w:rPr>
      <w:i/>
      <w:iCs/>
      <w:color w:val="2F5496" w:themeColor="accent1" w:themeShade="BF"/>
    </w:rPr>
  </w:style>
  <w:style w:type="character" w:styleId="ad">
    <w:name w:val="Intense Reference"/>
    <w:basedOn w:val="a0"/>
    <w:uiPriority w:val="32"/>
    <w:qFormat/>
    <w:rsid w:val="00975863"/>
    <w:rPr>
      <w:b/>
      <w:bCs/>
      <w:smallCaps/>
      <w:color w:val="2F5496" w:themeColor="accent1" w:themeShade="BF"/>
      <w:spacing w:val="5"/>
    </w:rPr>
  </w:style>
  <w:style w:type="paragraph" w:styleId="ae">
    <w:name w:val="Revision"/>
    <w:hidden/>
    <w:uiPriority w:val="99"/>
    <w:semiHidden/>
    <w:rsid w:val="00975863"/>
  </w:style>
  <w:style w:type="paragraph" w:styleId="af">
    <w:name w:val="header"/>
    <w:basedOn w:val="a"/>
    <w:link w:val="af0"/>
    <w:uiPriority w:val="99"/>
    <w:unhideWhenUsed/>
    <w:rsid w:val="00D429E6"/>
    <w:pPr>
      <w:tabs>
        <w:tab w:val="center" w:pos="4153"/>
        <w:tab w:val="right" w:pos="8306"/>
      </w:tabs>
      <w:snapToGrid w:val="0"/>
      <w:jc w:val="center"/>
    </w:pPr>
    <w:rPr>
      <w:sz w:val="18"/>
      <w:szCs w:val="18"/>
    </w:rPr>
  </w:style>
  <w:style w:type="character" w:customStyle="1" w:styleId="af0">
    <w:name w:val="页眉 字符"/>
    <w:basedOn w:val="a0"/>
    <w:link w:val="af"/>
    <w:uiPriority w:val="99"/>
    <w:rsid w:val="00D429E6"/>
    <w:rPr>
      <w:sz w:val="18"/>
      <w:szCs w:val="18"/>
    </w:rPr>
  </w:style>
  <w:style w:type="paragraph" w:styleId="af1">
    <w:name w:val="footer"/>
    <w:basedOn w:val="a"/>
    <w:link w:val="af2"/>
    <w:uiPriority w:val="99"/>
    <w:unhideWhenUsed/>
    <w:rsid w:val="00D429E6"/>
    <w:pPr>
      <w:tabs>
        <w:tab w:val="center" w:pos="4153"/>
        <w:tab w:val="right" w:pos="8306"/>
      </w:tabs>
      <w:snapToGrid w:val="0"/>
      <w:jc w:val="left"/>
    </w:pPr>
    <w:rPr>
      <w:sz w:val="18"/>
      <w:szCs w:val="18"/>
    </w:rPr>
  </w:style>
  <w:style w:type="character" w:customStyle="1" w:styleId="af2">
    <w:name w:val="页脚 字符"/>
    <w:basedOn w:val="a0"/>
    <w:link w:val="af1"/>
    <w:uiPriority w:val="99"/>
    <w:rsid w:val="00D429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690</Words>
  <Characters>4412</Characters>
  <Application>Microsoft Office Word</Application>
  <DocSecurity>0</DocSecurity>
  <Lines>88</Lines>
  <Paragraphs>20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Chongfeng Xie</dc:creator>
  <cp:keywords/>
  <dc:description/>
  <cp:lastModifiedBy>Chongfeng Xie</cp:lastModifiedBy>
  <cp:revision>23</cp:revision>
  <dcterms:created xsi:type="dcterms:W3CDTF">2025-05-09T11:30:00Z</dcterms:created>
  <dcterms:modified xsi:type="dcterms:W3CDTF">2025-05-10T04:02:00Z</dcterms:modified>
</cp:coreProperties>
</file>